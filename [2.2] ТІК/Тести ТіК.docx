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кодування нерівноймовірних повідомлень для рівномірних кодів характерна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Значна надлишковість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Обчисліть надлишковість коду H(X)=2, l=3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Найбільша кратність помилок, які може виправити трирозрядний код з дозволеними комбінаціями 000,110,011,101, складає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виправляє взагалі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Систематичний код з кодовою відстанню 3 використовується для кодування 15-ти повідомлень. Мінімальна достатня к-сть контрольних розрядів становить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помилку (якщо вона має місце) лінійного систематичного (4, 7) коду 0101111, у якого контрольні розряди становлять: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свідчить розряд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Зі зростанням числа перевірних символів систематичного завадостійкого двійкового коду його надлишковість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збільшується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нерівномірному економному кодуванні (Хаффмана/Шенона-Фано) для відображення найменш ймовірних символів використовується ______________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ількі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сть розрядів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Максимальна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Згідно з теоремою Шеннона середня довжина кодової комбінації двійкового префіксного коду з розрахунку на 1 символ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Може бути як завгодно близькою до ентропії джерела вираженої в бітах, але не меншою за неї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Обчисліть надлишковість коду H(X)=3, l=2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Такий код не існує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Джерело інформації генерує повідомлення з ймовірністю появи символів (0,5 0,25 0,125 0,125), що кодується двійковим кодом. Середня довжина кодової комбінації не може бути менша ніж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1,75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 перевірної матриці (рядки*стовпчики) лінійного (k,n)- коду становить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(n-k)*n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помилку(якщо вона має місце) лінійного систематичного (4,7)-коду 0000111, у якому контрольні розряди становлять y1=x1+x2+x3, y2=x2+x3+x4, y3=x1+x3+x4 свідчить розряд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Коди, які забезпечують можливість виявлення і виправлення помилок називаються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Завадостійкі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лінійного (k,n)-коду, мінімальна віддаль ніж кодовими словами якого dmin=2*l2-1 к-сть перевірних розрядів визначається з нерівності, яку називають нижньою межею Хемінга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r≥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+…+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+1)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3-й рядок перевірної матриці лінійного (4, 7)-коду має вигляд 1101001, тоді визначивши x1,x2,x3,x4 інформаційні елементи, а y1,y2,y3 -перевірні отримаємо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Y3=x1+x2+x4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Поліном g(x) називають твірним поліномом циклічного коду, якщо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Цей поліном є дільником всіх дозволених кодових комбінацій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Код, для якого нерівність Крафта перетворюється в рівність називають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Компактним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Кращим серед кодів Хаффмена з однаковою середньою довжиною коду, вважається код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 найменшою дисперсією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 перевірної підматриці (рядки*стовпці) твірної матриці лінійного (k,n)-коду становить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K*(n-k)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Помилка(якщо вона має місце) в лінійному (3,6) колі 101011, у якому контрольні елементи становить y1=x1+x2, y2=x2+x3, y3=x1+x3, знаходиться в інформаційному розряді з номером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Стиснення інформації про економному кодуванні досягається за рахунок зменшення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Надлишковості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Двійковим еквівалентом частки від ділення поліному x^3+1 на x^2+x+1 є комбінація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може перевірна підматриця лінійного (4,10) коду здатного виправляти помилки кратності 2 одночасно містити пари рядків а) 111100 і 101011; б)111001 і 010101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А)-так, б) - ні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Якими мають бути рядки перевірної підматриці лінійного (4,10) коду здатного виправляти помилки кратності 2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011110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111011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Поліном називається незвідним над полем, якщо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Він не є добутком двох поліномів меншого степеня над цим полем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Примітивний кодом БЧХ,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який виправляє помилки кратності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називаються код довжиною n=2^h-1 над полем GF(2), для якого елементи ___ є коренями твірного полінома, де а примітивний елемент поля GF(2^h)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A, a^2,a^3,…, a^2*l2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з однаковою для всіх символів довжиною називають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Рівномірним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Впорядкувати символів за ймовірностями їх появи не є обов*язковим для коду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Гільберта-Мура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Згідно з оберненою теоремою Шеннона посимвольного нерівномірного кодування: для будь-якого коду дискретного джерела Х об*ємом k та ентропією H(X), що однозначно декодується, середня довжина кодових слів якого задовольняє нерівність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l≥H(X)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Значення перевірних розрядів у лінійному коді визначаються через значення інформаційних розрядів за допомогою операції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Додаванням за модулем два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існує префіксний двійковий код з наступними довжинами кодових комбінацій (1,2,3,3,6,7)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ні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Необхідною умовою однозначної декодованості коду є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Усім символам алфавіту відповідають листя кодового дерева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Згідно з прямою теоремою Шеннона посимвольного нерівномірного кодування: для ансамблю Х об*ємом k та ентропією H(X) існує посимвольний нерівномірний префіксний код, середня довжина кодових слів якого задовольняє нерівність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l&lt;H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Надлишковість циклічного (4,7) коду становить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0,43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Двійковим еквівалентом полінома x^6+x^4+x+1 є комбінація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1100101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з двійкових комбінацій: а) 1100110011 б)0010101100 в)1010101010 можуть бути рядки перевірної підматриці лінійного (5,15) коду здатного виправляти помилки кратності 3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Твірний поліном коду БЧХ довжиною n=2^h – 1, який виправляє помилки кратності l2 є добутком мінімальних поліномів Mi(x), де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I=1, 3, 5, …, 2*l2-1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з наведених поліномів НЕ є поліномами циклічного (5,8) коду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X^2+x^4+x^6+x^8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1+x+x^2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може перевірна підматриця лінійного (4,10) коду здатного виправляти помилки кратності 2 одночасно містити пари рядків а) 111100 і 101011 б)111001 і 010101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– так, б) - ні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Максимальне значення мінімальної кодової відстані БЧХ коду з довжиною кодової комбінації n = 2^h – 1 дорівнює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2^(h-1)-1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Порядком елемента 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називається число q якщо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Beta = beta^q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існує префіксний двійковий код з наступними довжинами кодових комбінацій (1,2,4,4,6,7)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так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випливає з однозначної декодованості коу його префіксність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ні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 інформаційної підматриці (рядки*стовпці) твірної матриці лінійного (k,n) коду становить</w:t>
      </w:r>
    </w:p>
    <w:sdt>
      <w:sdtPr>
        <w:tag w:val="goog_rdk_0"/>
      </w:sdtPr>
      <w:sdtContent>
        <w:p w:rsidR="00000000" w:rsidDel="00000000" w:rsidP="00000000" w:rsidRDefault="00000000" w:rsidRPr="00000000" w14:paraId="0000005A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K*k</w:t>
          </w:r>
        </w:p>
      </w:sdtContent>
    </w:sdt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Надлишковість лінійного (3,6) коду становить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параметри n, r, l2 задовільняють нерівність, яку називають верхньою границею Варшамова-Гільберта, то існує (k,n) код, що виправляє помилки кратності l2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r≤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-2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+…+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n-1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+1)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Префіксний нерівномірний код – це код, у якого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Будь-яка з більш коротких кодових комбінацій не збігається із початком будь-якої більш довгої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Мінімальна кодова відстань циклічного (4,7) коду становить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з наступних пар двійкових комбінацій можуть одночасно бути рядками перевірної підматриці лінійного (5,15) коду здатного виправляти помилки кратності 3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1001110110 і 0110001111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1111100001 і 0011111010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f(x)- незвідний поліном з коефіцієнтами з GF(p),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його корінь, то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B^p, b^p^2, b^p^3, … - теж будуть його коренями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К-сть перевірних елементів примітивного БЧХ коду з довжиною кодової комбінації n та здатністю виправляти помилки кратності l2 задовільняє нерівність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r≤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(n+1)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min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економного кодування даних полягає у тому, щоб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Подати дані для передавання через канали зв*язку у максимально компактній та неспотвореній формі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ймовірності появи символів становлять (0,1 0,1 0,4 0,4). Який з кодів є кодом Хаффмена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000,001,01,1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3-й рядок перевірної матриці лінійного (3, 7)-коду має вигляд 1100010, тоді визначивши x1,x2,x3 інформаційні елементи, а y1,y2,y3,y4 -перевірні, отримаємо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Y3=x1+x2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Мінімальним поліномом поля GF(p^m) називають поліном М(х) з коефіцієнтами з GF(p) найменшого степеня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якого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β∈GF(p^m)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є коренем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урни, в якій містяться 20 білих, по 15 червоних та синіх та 10 чорних куль, вилучається одна. Найбільшу інформацію несе повідомлення, що вилучена куля має колір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чорний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К-ть інформації в повідомлення є ___ ф-цією від імовірності даного повідомлення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Неперервно спадною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Розмірність ентропії джерела є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Біт/сим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Надлишковість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___ при зростанні його ентропії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зменшується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Джерело Х генерує повідомлення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d>
              <m:dPr>
                <m:begChr m:val="{"/>
                <m:endChr m:val="}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i=i,..,n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і з імовірностями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d>
              <m:dPr>
                <m:begChr m:val="{"/>
                <m:endChr m:val="}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i=i,..,n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джерело Y – повідомлення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d>
              <m:dPr>
                <m:begChr m:val="{"/>
                <m:endChr m:val="}"/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i=i,..,n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=i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тими самими ймовірностями. Ентропії джерел X та Y співвідносяться таким чином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однакові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Інформаційні системи це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 технічних систем для зберігання, передавання та перетворення інформації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Джерело повідомлень називається стаціонарним, якщо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Розподіл імовірностей виникнення повідомлень на виході джерела не залежить від часу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Статистична надлишковість джерела з k=4 i H(X) = 1.5 становить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0,25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Найбільша пропускна здатність двійкового симетричного каналу досягається при ймовірності помилкового приймання сигналу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Чому дорівнює вага кодової комбінації 10100100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урни, в якій містяться 40 білих, по 25 червоних та синіх та 10 чорних куль, вилучається одна. Найменшу інформацію несе повідомлення, що вилучена куля має колір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білий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дискретних повідомлень може приймати значення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/>
          <m:t xml:space="preserve">[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0;+∞)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Ентропією джерела називають міру____ повідомлення на виході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невизначеності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кодування джерела полягає в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Побудові кодера джерела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0.25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0.25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обсягом N дорівнює logN, якщо ймовірності повідомлення підпорядковуються розподілу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рівномірному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Інформаційний канал це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Деяка модель середовища, через яку інформація проходить або у якій зберігається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Найменша пропускна здатність двійкового симетричного каналу досягається при ймовірності помилкового приймання сигналу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0,5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Чим визначається вага кодової комбінації двійкового коду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К-стю символів «1» в кодовій комбінацій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відсутності перешкод швидкість передачі інформації в система джерело-канал-приймач при зростанні ентропії джерела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збільшується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К-сть інформації в повідомленні ____ при зростанні імовірності появи даного повідомлення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зменшується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Яку к-сть інфи ми отримаємо, якщо дізнаємося результат підкидання грального кубика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Log(2)6 біт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Якою є максимальна ентропія джерела з k=8 повідомлень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Глибина пам*яті h дискретного джерела це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к-сть попередніх повідомлень лише від яких залежить ймовірність появи чергового повідомлення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повідомлень з ймовірностями {0.5 0.25 0.25} в бітах складає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Швидкість передавання інфи через канал дорівнює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1/t(H(X) – H(X|Y))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Повідомлення джерела кодуються комбінаціями – a, b, c, ab, bc. Основа коду становить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P(X)={0.5, 0.125, 0.125, 0.25}, тоді H(X) = 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1,75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Джерело інформації називають дискретним, якщо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скінченний проміжок часу ним генерується скінченна множина повідомлень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Множина повідомлень скінченна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рази повної статистичної залежності джерел X та Y їхня взаємна ентропія дорівнює</w:t>
      </w:r>
    </w:p>
    <w:sdt>
      <w:sdtPr>
        <w:tag w:val="goog_rdk_1"/>
      </w:sdtPr>
      <w:sdtContent>
        <w:p w:rsidR="00000000" w:rsidDel="00000000" w:rsidP="00000000" w:rsidRDefault="00000000" w:rsidRPr="00000000" w14:paraId="000000AE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H(X)</w:t>
          </w:r>
        </w:p>
      </w:sdtContent>
    </w:sdt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повністю симетричного каналу без пам*яті заданого ансамблями (X, P(X)) та (Y, P(Y))  з однаковими обсягами алфавітів k виконується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умовна ентропія H(Y|X) дорівнює частковій умовній ентропії H(Y|xi) для довільного і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пропускна здатність каналу дорівнює v0(log(2)k – H(Y|x))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Кодування – це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 перетворення повідомлення на </w:t>
      </w:r>
      <w:sdt>
        <w:sdtPr>
          <w:tag w:val="goog_rdk_2"/>
        </w:sdtPr>
        <w:sdtContent>
          <w:ins w:author="Yuriy Kis" w:id="0" w:date="2021-05-21T15:50:47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порядкований набір символів, знаків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Загальна к-сть кодових комбінацій n розрядного двійкового коду складає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2^n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Виберіть правильні твердження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Cambria Math" w:cs="Cambria Math" w:eastAsia="Cambria Math" w:hAnsi="Cambria Math"/>
            <w:b w:val="1"/>
            <w:sz w:val="24"/>
            <w:szCs w:val="24"/>
            <w:rPrChange w:author="Yuriy Kis" w:id="1" w:date="2021-05-21T16:09:54Z">
              <w:rPr>
                <w:rFonts w:ascii="Cambria Math" w:cs="Cambria Math" w:eastAsia="Cambria Math" w:hAnsi="Cambria Math"/>
                <w:sz w:val="24"/>
                <w:szCs w:val="24"/>
              </w:rPr>
            </w:rPrChange>
          </w:rPr>
          <m:t xml:space="preserve">p(x1)≤p(x2)→I(x1)≥I(x2)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К-сть інфи завжди є невід*ємною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Пристрій для перетворення неперервної інфи в дискретну це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модем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Джерело повідомлення це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Будь-який матеріальний об*єкт разом із спостерігачем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Яку к-сть інфи ми отримаємо, якщо дізнаємося, що відбулася подія, ймовірність якої = 1/15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Більше, ніж 3 біта та менше, ніж 4 біта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без пам*яті максимальна, якщо всі повідомлення мають __ ймовірності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однакові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поглядом А.М. Колмоносова інформація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Існує не залежно від того, сприймають її чи ні, проте проявляється в разі взаємодії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H(X) одного джерела = 7 біт, ентропія H(Y) другого = 16 біт. Якими будуть найменше на найбільше значення ентропії H(X,Y) системи цих джерел при змінюванні статистичної залежності в максимально можливих межах (від статистичної незалежності до функціональної залежності) та при незмінних H(X) та H(Y)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та 23 АБО 16 та 23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Величина, яка не є одиницею виміру інформації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повідомлень з m літер алфавіта, вважаючи, що загальна к-сть літер в алфавіті = k і всі повідомлення рівноймовірні, становить: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m*log(2)k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матриця прямих переходів P(Y|X) є діагональна, то правильним є твердження</w:t>
      </w:r>
    </w:p>
    <w:sdt>
      <w:sdtPr>
        <w:tag w:val="goog_rdk_3"/>
      </w:sdtPr>
      <w:sdtContent>
        <w:p w:rsidR="00000000" w:rsidDel="00000000" w:rsidP="00000000" w:rsidRDefault="00000000" w:rsidRPr="00000000" w14:paraId="000000CA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H(X|Y)=0</w:t>
          </w:r>
        </w:p>
      </w:sdtContent>
    </w:sdt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Матриця перехідних ймовірностей дискретного каналу має вигляд 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0.99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0.01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0.01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0.99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це канал є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біноміальний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разі статистичної незалежності джерел X та Y їхня взаємна ентропія =</w:t>
      </w:r>
    </w:p>
    <w:sdt>
      <w:sdtPr>
        <w:tag w:val="goog_rdk_4"/>
      </w:sdtPr>
      <w:sdtContent>
        <w:p w:rsidR="00000000" w:rsidDel="00000000" w:rsidP="00000000" w:rsidRDefault="00000000" w:rsidRPr="00000000" w14:paraId="000000CE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H(X)+H(Y)</w:t>
          </w:r>
        </w:p>
      </w:sdtContent>
    </w:sdt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двійкового симетричного каналу з витиранням з імовірністю витирання помилкового прийняття символу q пропускна здатність =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V0((1-q-e)log(2)(1-q-e)) + qlog(2)(q)+ (1-e)(1-log(2)(1-e))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Кодова відстань між двома кодовими комбінаціями = 0, якщо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Ці комбінації є однаковими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Ентропія джерела дискретних повідомлень при виникненні взаємозалежності повідомлень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зменшується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неперервного не відноситься ймовірнісний розподіл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гіпергеометричний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алфавіт джерела складається з k повідомлень, а алфавіт джерела з k-1, то канал називають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 витиранням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Постулат адитивності</w:t>
      </w:r>
    </w:p>
    <w:sdt>
      <w:sdtPr>
        <w:tag w:val="goog_rdk_5"/>
      </w:sdtPr>
      <w:sdtContent>
        <w:p w:rsidR="00000000" w:rsidDel="00000000" w:rsidP="00000000" w:rsidRDefault="00000000" w:rsidRPr="00000000" w14:paraId="000000DA">
          <w:pPr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H(X,Y) = H(X) + H(Y)</w:t>
          </w:r>
        </w:p>
      </w:sdtContent>
    </w:sdt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незмінній ентропії джерела надлишковість коду зростає при ___ середньої довжини кодової комбінації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зростанні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твірний поліном БЧХ коду задається як 51*57*75, тоді к-сть перевірних елементів становить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Степінь примітивного полінома поля GF(p^m) =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23222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623222"/>
    <w:rPr>
      <w:color w:val="808080"/>
    </w:rPr>
  </w:style>
  <w:style w:type="paragraph" w:styleId="a5">
    <w:name w:val="footer"/>
    <w:basedOn w:val="a"/>
    <w:link w:val="a6"/>
    <w:uiPriority w:val="99"/>
    <w:semiHidden w:val="1"/>
    <w:unhideWhenUsed w:val="1"/>
    <w:rsid w:val="00947655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semiHidden w:val="1"/>
    <w:rsid w:val="00947655"/>
  </w:style>
  <w:style w:type="character" w:styleId="a7">
    <w:name w:val="page number"/>
    <w:basedOn w:val="a0"/>
    <w:uiPriority w:val="99"/>
    <w:semiHidden w:val="1"/>
    <w:unhideWhenUsed w:val="1"/>
    <w:rsid w:val="009476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rGV1dIqesN4ulyvm1q/F/qzhA==">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2018-12-17T17:36:00Z</dcterms:created>
  <dc:creator>User</dc:creator>
</cp:coreProperties>
</file>